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73" w:rsidRDefault="0052225E">
      <w:proofErr w:type="spellStart"/>
      <w:r>
        <w:t>Readaloud</w:t>
      </w:r>
      <w:proofErr w:type="spellEnd"/>
      <w:r>
        <w:t xml:space="preserve"> preview study goals.</w:t>
      </w:r>
    </w:p>
    <w:p w:rsidR="0052225E" w:rsidRDefault="0052225E"/>
    <w:p w:rsidR="0052225E" w:rsidRDefault="0052225E" w:rsidP="0052225E">
      <w:pPr>
        <w:pStyle w:val="ListParagraph"/>
        <w:numPr>
          <w:ilvl w:val="0"/>
          <w:numId w:val="2"/>
        </w:numPr>
      </w:pPr>
      <w:r>
        <w:t xml:space="preserve">Get accurate measure of total sentence reading time </w:t>
      </w:r>
    </w:p>
    <w:p w:rsidR="0052225E" w:rsidRDefault="0052225E" w:rsidP="0052225E">
      <w:pPr>
        <w:pStyle w:val="ListParagraph"/>
        <w:numPr>
          <w:ilvl w:val="1"/>
          <w:numId w:val="2"/>
        </w:numPr>
      </w:pPr>
      <w:r>
        <w:t xml:space="preserve">From start of first fixation to start of the fixation that ends with a </w:t>
      </w:r>
      <w:proofErr w:type="spellStart"/>
      <w:r>
        <w:t>buttonpress</w:t>
      </w:r>
      <w:proofErr w:type="spellEnd"/>
    </w:p>
    <w:p w:rsidR="0052225E" w:rsidRDefault="0052225E" w:rsidP="0052225E">
      <w:pPr>
        <w:pStyle w:val="ListParagraph"/>
        <w:numPr>
          <w:ilvl w:val="1"/>
          <w:numId w:val="2"/>
        </w:numPr>
      </w:pPr>
      <w:r>
        <w:t>Write an AWK script, very simple</w:t>
      </w:r>
    </w:p>
    <w:p w:rsidR="0052225E" w:rsidRDefault="0052225E" w:rsidP="0052225E">
      <w:pPr>
        <w:pStyle w:val="ListParagraph"/>
        <w:numPr>
          <w:ilvl w:val="2"/>
          <w:numId w:val="2"/>
        </w:numPr>
      </w:pPr>
      <w:r>
        <w:t xml:space="preserve">For each line in each .da1 file, add to a file with subject, item, condition numbers, start time of </w:t>
      </w:r>
      <w:proofErr w:type="spellStart"/>
      <w:r>
        <w:t>firstfixation</w:t>
      </w:r>
      <w:proofErr w:type="spellEnd"/>
      <w:r>
        <w:t>, start time of last fixation, and the difference between the two.</w:t>
      </w:r>
      <w:r w:rsidR="00FF5953">
        <w:rPr>
          <w:rFonts w:eastAsia="SimSun" w:hint="eastAsia"/>
          <w:lang w:eastAsia="zh-CN"/>
        </w:rPr>
        <w:t xml:space="preserve"> </w:t>
      </w:r>
      <w:r w:rsidR="00FF5953" w:rsidRPr="00FF5953">
        <w:rPr>
          <w:rFonts w:eastAsia="SimSun"/>
          <w:highlight w:val="yellow"/>
          <w:lang w:eastAsia="zh-CN"/>
        </w:rPr>
        <w:t>–</w:t>
      </w:r>
      <w:r w:rsidR="00FF5953" w:rsidRPr="00FF5953">
        <w:rPr>
          <w:rFonts w:eastAsia="SimSun" w:hint="eastAsia"/>
          <w:highlight w:val="yellow"/>
          <w:lang w:eastAsia="zh-CN"/>
        </w:rPr>
        <w:t xml:space="preserve"> [Related to point 1 in c, I assume </w:t>
      </w:r>
      <w:r w:rsidR="00FF5953" w:rsidRPr="00FF5953">
        <w:rPr>
          <w:rFonts w:eastAsia="SimSun"/>
          <w:highlight w:val="yellow"/>
          <w:lang w:eastAsia="zh-CN"/>
        </w:rPr>
        <w:t>“</w:t>
      </w:r>
      <w:r w:rsidR="00FF5953" w:rsidRPr="00FF5953">
        <w:rPr>
          <w:rFonts w:eastAsia="SimSun" w:hint="eastAsia"/>
          <w:highlight w:val="yellow"/>
          <w:lang w:eastAsia="zh-CN"/>
        </w:rPr>
        <w:t>the last fixation</w:t>
      </w:r>
      <w:r w:rsidR="00FF5953" w:rsidRPr="00FF5953">
        <w:rPr>
          <w:rFonts w:eastAsia="SimSun"/>
          <w:highlight w:val="yellow"/>
          <w:lang w:eastAsia="zh-CN"/>
        </w:rPr>
        <w:t>”</w:t>
      </w:r>
      <w:r w:rsidR="00FF5953" w:rsidRPr="00FF5953">
        <w:rPr>
          <w:rFonts w:eastAsia="SimSun" w:hint="eastAsia"/>
          <w:highlight w:val="yellow"/>
          <w:lang w:eastAsia="zh-CN"/>
        </w:rPr>
        <w:t xml:space="preserve"> is the last one with 0 0 X Y values (in the sentence), is it correct?]</w:t>
      </w:r>
      <w:r w:rsidR="00FF5953">
        <w:rPr>
          <w:rFonts w:eastAsia="SimSun" w:hint="eastAsia"/>
          <w:lang w:eastAsia="zh-CN"/>
        </w:rPr>
        <w:t xml:space="preserve">  </w:t>
      </w:r>
      <w:ins w:id="0" w:author="Chuck" w:date="2011-09-06T09:01:00Z">
        <w:r w:rsidR="00A607D8">
          <w:rPr>
            <w:rFonts w:eastAsia="SimSun"/>
            <w:lang w:eastAsia="zh-CN"/>
          </w:rPr>
          <w:t>The easiest way would be to take just the very last fixation</w:t>
        </w:r>
      </w:ins>
      <w:ins w:id="1" w:author="Chuck" w:date="2011-09-06T09:07:00Z">
        <w:r w:rsidR="007374DA">
          <w:rPr>
            <w:rFonts w:eastAsia="SimSun"/>
            <w:lang w:eastAsia="zh-CN"/>
          </w:rPr>
          <w:t xml:space="preserve"> on a .da1 line, whatever it is</w:t>
        </w:r>
      </w:ins>
      <w:ins w:id="2" w:author="Chuck" w:date="2011-09-06T09:01:00Z">
        <w:r w:rsidR="00A607D8">
          <w:rPr>
            <w:rFonts w:eastAsia="SimSun"/>
            <w:lang w:eastAsia="zh-CN"/>
          </w:rPr>
          <w:t>, but see below</w:t>
        </w:r>
      </w:ins>
    </w:p>
    <w:p w:rsidR="0052225E" w:rsidRPr="00FF5953" w:rsidRDefault="0052225E" w:rsidP="0052225E">
      <w:pPr>
        <w:pStyle w:val="ListParagraph"/>
        <w:numPr>
          <w:ilvl w:val="2"/>
          <w:numId w:val="2"/>
        </w:numPr>
        <w:rPr>
          <w:highlight w:val="yellow"/>
        </w:rPr>
      </w:pPr>
      <w:r>
        <w:t>In R or Excel or whatever, get the subject and item means of these differences in each condition, analyze as desired</w:t>
      </w:r>
      <w:r w:rsidR="00FF5953">
        <w:rPr>
          <w:rFonts w:eastAsia="SimSun" w:hint="eastAsia"/>
          <w:lang w:eastAsia="zh-CN"/>
        </w:rPr>
        <w:t xml:space="preserve"> </w:t>
      </w:r>
      <w:r w:rsidR="00FF5953" w:rsidRPr="00FF5953">
        <w:rPr>
          <w:rFonts w:eastAsia="SimSun" w:hint="eastAsia"/>
          <w:highlight w:val="yellow"/>
          <w:lang w:eastAsia="zh-CN"/>
        </w:rPr>
        <w:t>[It sounds good!</w:t>
      </w:r>
      <w:r w:rsidR="00FF5953" w:rsidRPr="00FF5953">
        <w:rPr>
          <w:rFonts w:eastAsia="SimSun"/>
          <w:highlight w:val="yellow"/>
          <w:lang w:eastAsia="zh-CN"/>
        </w:rPr>
        <w:t>]</w:t>
      </w:r>
    </w:p>
    <w:p w:rsidR="0052225E" w:rsidRDefault="0052225E" w:rsidP="0052225E">
      <w:pPr>
        <w:pStyle w:val="ListParagraph"/>
        <w:numPr>
          <w:ilvl w:val="1"/>
          <w:numId w:val="2"/>
        </w:numPr>
      </w:pPr>
      <w:r>
        <w:t>Problems</w:t>
      </w:r>
    </w:p>
    <w:p w:rsidR="0052225E" w:rsidRPr="00FF5953" w:rsidRDefault="0052225E" w:rsidP="0052225E">
      <w:pPr>
        <w:pStyle w:val="ListParagraph"/>
        <w:numPr>
          <w:ilvl w:val="2"/>
          <w:numId w:val="2"/>
        </w:numPr>
        <w:rPr>
          <w:highlight w:val="yellow"/>
        </w:rPr>
      </w:pPr>
      <w:r>
        <w:t>Sometimes there are 2 off-sentence fixations at the end; maybe try to filter these out (but that makes things harder)</w:t>
      </w:r>
      <w:r w:rsidR="00FF5953">
        <w:rPr>
          <w:rFonts w:eastAsia="SimSun" w:hint="eastAsia"/>
          <w:lang w:eastAsia="zh-CN"/>
        </w:rPr>
        <w:t xml:space="preserve"> </w:t>
      </w:r>
      <w:r w:rsidR="00FF5953" w:rsidRPr="00FF5953">
        <w:rPr>
          <w:rFonts w:eastAsia="SimSun" w:hint="eastAsia"/>
          <w:highlight w:val="yellow"/>
          <w:lang w:eastAsia="zh-CN"/>
        </w:rPr>
        <w:t>[</w:t>
      </w:r>
      <w:r w:rsidR="00FF5953">
        <w:rPr>
          <w:rFonts w:eastAsia="SimSun" w:hint="eastAsia"/>
          <w:highlight w:val="yellow"/>
          <w:lang w:eastAsia="zh-CN"/>
        </w:rPr>
        <w:t>Is it difficult to add X Y value as a filter condition?</w:t>
      </w:r>
      <w:r w:rsidR="00FF5953" w:rsidRPr="00FF5953">
        <w:rPr>
          <w:rFonts w:eastAsia="SimSun" w:hint="eastAsia"/>
          <w:highlight w:val="yellow"/>
          <w:lang w:eastAsia="zh-CN"/>
        </w:rPr>
        <w:t>]</w:t>
      </w:r>
      <w:ins w:id="3" w:author="Chuck" w:date="2011-09-06T09:01:00Z">
        <w:r w:rsidR="00A607D8">
          <w:rPr>
            <w:rFonts w:eastAsia="SimSun"/>
            <w:highlight w:val="yellow"/>
            <w:lang w:eastAsia="zh-CN"/>
          </w:rPr>
          <w:t xml:space="preserve"> not if I do it in </w:t>
        </w:r>
        <w:proofErr w:type="spellStart"/>
        <w:r w:rsidR="00A607D8">
          <w:rPr>
            <w:rFonts w:eastAsia="SimSun"/>
            <w:highlight w:val="yellow"/>
            <w:lang w:eastAsia="zh-CN"/>
          </w:rPr>
          <w:t>eyedry</w:t>
        </w:r>
        <w:proofErr w:type="spellEnd"/>
        <w:r w:rsidR="00A607D8">
          <w:rPr>
            <w:rFonts w:eastAsia="SimSun"/>
            <w:highlight w:val="yellow"/>
            <w:lang w:eastAsia="zh-CN"/>
          </w:rPr>
          <w:t xml:space="preserve"> which seems to be the right way</w:t>
        </w:r>
      </w:ins>
    </w:p>
    <w:p w:rsidR="0052225E" w:rsidRDefault="0052225E" w:rsidP="0052225E">
      <w:pPr>
        <w:pStyle w:val="ListParagraph"/>
        <w:numPr>
          <w:ilvl w:val="2"/>
          <w:numId w:val="2"/>
        </w:numPr>
      </w:pPr>
      <w:r>
        <w:t xml:space="preserve">Sometimes </w:t>
      </w:r>
      <w:proofErr w:type="spellStart"/>
      <w:r>
        <w:t>Ss</w:t>
      </w:r>
      <w:proofErr w:type="spellEnd"/>
      <w:r>
        <w:t xml:space="preserve"> look at the post-it note before pressing, sometimes they don’t (you can tell by scanning the .da1 files – if they end with -1 -1 X Y values, the eye is off the sentence</w:t>
      </w:r>
      <w:r w:rsidR="00FF5953">
        <w:rPr>
          <w:rFonts w:eastAsia="SimSun" w:hint="eastAsia"/>
          <w:lang w:eastAsia="zh-CN"/>
        </w:rPr>
        <w:t xml:space="preserve"> </w:t>
      </w:r>
      <w:r w:rsidR="00FF5953" w:rsidRPr="00FF5953">
        <w:rPr>
          <w:rFonts w:eastAsia="SimSun" w:hint="eastAsia"/>
          <w:highlight w:val="yellow"/>
          <w:lang w:eastAsia="zh-CN"/>
        </w:rPr>
        <w:t>[I tried to examine this with Da1 files and find it hard as the last fixation was in different column across sentence</w:t>
      </w:r>
      <w:r w:rsidR="00EB6F8C">
        <w:rPr>
          <w:rFonts w:eastAsia="SimSun" w:hint="eastAsia"/>
          <w:highlight w:val="yellow"/>
          <w:lang w:eastAsia="zh-CN"/>
        </w:rPr>
        <w:t>s</w:t>
      </w:r>
      <w:r w:rsidR="00FF5953" w:rsidRPr="00FF5953">
        <w:rPr>
          <w:rFonts w:eastAsia="SimSun" w:hint="eastAsia"/>
          <w:highlight w:val="yellow"/>
          <w:lang w:eastAsia="zh-CN"/>
        </w:rPr>
        <w:t xml:space="preserve">. </w:t>
      </w:r>
      <w:r w:rsidR="00EB6F8C">
        <w:rPr>
          <w:rFonts w:eastAsia="SimSun" w:hint="eastAsia"/>
          <w:highlight w:val="yellow"/>
          <w:lang w:eastAsia="zh-CN"/>
        </w:rPr>
        <w:t>It will be</w:t>
      </w:r>
      <w:r w:rsidR="00FF5953" w:rsidRPr="00FF5953">
        <w:rPr>
          <w:rFonts w:eastAsia="SimSun" w:hint="eastAsia"/>
          <w:highlight w:val="yellow"/>
          <w:lang w:eastAsia="zh-CN"/>
        </w:rPr>
        <w:t xml:space="preserve"> more </w:t>
      </w:r>
      <w:r w:rsidR="00FF5953" w:rsidRPr="00FF5953">
        <w:rPr>
          <w:rFonts w:eastAsia="SimSun"/>
          <w:highlight w:val="yellow"/>
          <w:lang w:eastAsia="zh-CN"/>
        </w:rPr>
        <w:t>straightforward</w:t>
      </w:r>
      <w:r w:rsidR="00FF5953" w:rsidRPr="00FF5953">
        <w:rPr>
          <w:rFonts w:eastAsia="SimSun" w:hint="eastAsia"/>
          <w:highlight w:val="yellow"/>
          <w:lang w:eastAsia="zh-CN"/>
        </w:rPr>
        <w:t xml:space="preserve"> to check </w:t>
      </w:r>
      <w:r w:rsidR="00EB6F8C">
        <w:rPr>
          <w:rFonts w:eastAsia="SimSun" w:hint="eastAsia"/>
          <w:highlight w:val="yellow"/>
          <w:lang w:eastAsia="zh-CN"/>
        </w:rPr>
        <w:t>this from</w:t>
      </w:r>
      <w:r w:rsidR="00FF5953" w:rsidRPr="00FF5953">
        <w:rPr>
          <w:rFonts w:eastAsia="SimSun" w:hint="eastAsia"/>
          <w:highlight w:val="yellow"/>
          <w:lang w:eastAsia="zh-CN"/>
        </w:rPr>
        <w:t xml:space="preserve"> </w:t>
      </w:r>
      <w:proofErr w:type="spellStart"/>
      <w:r w:rsidR="00FF5953" w:rsidRPr="00FF5953">
        <w:rPr>
          <w:rFonts w:eastAsia="SimSun" w:hint="eastAsia"/>
          <w:highlight w:val="yellow"/>
          <w:lang w:eastAsia="zh-CN"/>
        </w:rPr>
        <w:t>asc</w:t>
      </w:r>
      <w:proofErr w:type="spellEnd"/>
      <w:r w:rsidR="00FF5953" w:rsidRPr="00FF5953">
        <w:rPr>
          <w:rFonts w:eastAsia="SimSun" w:hint="eastAsia"/>
          <w:highlight w:val="yellow"/>
          <w:lang w:eastAsia="zh-CN"/>
        </w:rPr>
        <w:t xml:space="preserve"> files]</w:t>
      </w:r>
      <w:r w:rsidRPr="00FF5953">
        <w:rPr>
          <w:highlight w:val="yellow"/>
        </w:rPr>
        <w:t>)</w:t>
      </w:r>
      <w:r>
        <w:t xml:space="preserve">. </w:t>
      </w:r>
      <w:ins w:id="4" w:author="Chuck" w:date="2011-09-06T09:02:00Z">
        <w:r w:rsidR="00A607D8">
          <w:t xml:space="preserve">I haven’t looked at many of your .da1 files, but I don’t see a big problem here. </w:t>
        </w:r>
      </w:ins>
      <w:ins w:id="5" w:author="Chuck" w:date="2011-09-06T09:06:00Z">
        <w:r w:rsidR="007374DA">
          <w:t>Whenever there’s a fixation outside one of the analysis regions in the .</w:t>
        </w:r>
        <w:proofErr w:type="spellStart"/>
        <w:r w:rsidR="007374DA">
          <w:t>cnt</w:t>
        </w:r>
        <w:proofErr w:type="spellEnd"/>
        <w:r w:rsidR="007374DA">
          <w:t xml:space="preserve"> file, .da1contains -1 -1 XY values</w:t>
        </w:r>
      </w:ins>
      <w:ins w:id="6" w:author="Chuck" w:date="2011-09-06T09:07:00Z">
        <w:r w:rsidR="007374DA">
          <w:t xml:space="preserve"> – I think it’s safe to assume that the last non -1 -1 fixation on a .da1 line is the last real fixation on a sentence. </w:t>
        </w:r>
      </w:ins>
      <w:ins w:id="7" w:author="Chuck" w:date="2011-09-06T09:08:00Z">
        <w:r w:rsidR="007374DA">
          <w:t xml:space="preserve">But you’re right, it’s not easy to detect the problem I mentioned from the .da1 files – unless you bring them into Word and let them </w:t>
        </w:r>
        <w:proofErr w:type="spellStart"/>
        <w:r w:rsidR="007374DA">
          <w:t>wordwrap</w:t>
        </w:r>
        <w:proofErr w:type="spellEnd"/>
        <w:r w:rsidR="007374DA">
          <w:t xml:space="preserve">. </w:t>
        </w:r>
      </w:ins>
      <w:r>
        <w:t>This means that sometimes the total time will include the last fixation on the sentence, sometimes it won’t.</w:t>
      </w:r>
    </w:p>
    <w:p w:rsidR="0052225E" w:rsidRDefault="0052225E" w:rsidP="0052225E">
      <w:pPr>
        <w:pStyle w:val="ListParagraph"/>
        <w:numPr>
          <w:ilvl w:val="0"/>
          <w:numId w:val="2"/>
        </w:numPr>
      </w:pPr>
      <w:r>
        <w:t>Get the time to reach the end of the sentence</w:t>
      </w:r>
    </w:p>
    <w:p w:rsidR="0052225E" w:rsidRDefault="0052225E" w:rsidP="0052225E">
      <w:pPr>
        <w:pStyle w:val="ListParagraph"/>
        <w:numPr>
          <w:ilvl w:val="1"/>
          <w:numId w:val="2"/>
        </w:numPr>
      </w:pPr>
      <w:r>
        <w:t xml:space="preserve">Add a routine to </w:t>
      </w:r>
      <w:proofErr w:type="spellStart"/>
      <w:r>
        <w:t>Eyedry</w:t>
      </w:r>
      <w:proofErr w:type="spellEnd"/>
    </w:p>
    <w:p w:rsidR="0052225E" w:rsidRDefault="0052225E" w:rsidP="0052225E">
      <w:pPr>
        <w:pStyle w:val="ListParagraph"/>
        <w:numPr>
          <w:ilvl w:val="2"/>
          <w:numId w:val="2"/>
        </w:numPr>
      </w:pPr>
      <w:r>
        <w:t>The routine will identify the farthest-right fixation on the sentence, prior to any regressions (or looks to the post-it note)</w:t>
      </w:r>
    </w:p>
    <w:p w:rsidR="0052225E" w:rsidRDefault="0052225E" w:rsidP="0052225E">
      <w:pPr>
        <w:pStyle w:val="ListParagraph"/>
        <w:numPr>
          <w:ilvl w:val="2"/>
          <w:numId w:val="2"/>
        </w:numPr>
      </w:pPr>
      <w:r>
        <w:t>It will subtract the start of the very first fixation on the sentence from the start of this farthest-right fixation to get a measure of the time to reach the end of the sentence</w:t>
      </w:r>
    </w:p>
    <w:p w:rsidR="0052225E" w:rsidRDefault="0052225E" w:rsidP="0052225E">
      <w:pPr>
        <w:pStyle w:val="ListParagraph"/>
        <w:numPr>
          <w:ilvl w:val="2"/>
          <w:numId w:val="2"/>
        </w:numPr>
      </w:pPr>
      <w:r>
        <w:lastRenderedPageBreak/>
        <w:t xml:space="preserve">It will write out sub, </w:t>
      </w:r>
      <w:proofErr w:type="spellStart"/>
      <w:r>
        <w:t>itm</w:t>
      </w:r>
      <w:proofErr w:type="spellEnd"/>
      <w:r>
        <w:t xml:space="preserve">, and </w:t>
      </w:r>
      <w:proofErr w:type="spellStart"/>
      <w:r>
        <w:t>ixs</w:t>
      </w:r>
      <w:proofErr w:type="spellEnd"/>
      <w:r>
        <w:t xml:space="preserve"> files with this measure</w:t>
      </w:r>
      <w:r w:rsidR="00474A43">
        <w:t>, as usual</w:t>
      </w:r>
    </w:p>
    <w:p w:rsidR="00474A43" w:rsidRDefault="00474A43" w:rsidP="00474A43">
      <w:pPr>
        <w:pStyle w:val="ListParagraph"/>
        <w:numPr>
          <w:ilvl w:val="1"/>
          <w:numId w:val="2"/>
        </w:numPr>
      </w:pPr>
      <w:r>
        <w:t>Actually, this is redundant – I could make this routine do what the AWK script in 1 does and have it write out both the total sentence reading time, time to reach end, and their difference in the usual way.</w:t>
      </w:r>
    </w:p>
    <w:p w:rsidR="0052225E" w:rsidRDefault="0052225E" w:rsidP="0052225E"/>
    <w:p w:rsidR="0052225E" w:rsidRDefault="0052225E" w:rsidP="0052225E"/>
    <w:p w:rsidR="0052225E" w:rsidRDefault="00474A43" w:rsidP="00474A43">
      <w:pPr>
        <w:rPr>
          <w:ins w:id="8" w:author="Chuck" w:date="2011-09-06T09:09:00Z"/>
        </w:rPr>
      </w:pPr>
      <w:r>
        <w:t xml:space="preserve">Note, </w:t>
      </w:r>
      <w:r w:rsidR="0052225E">
        <w:t xml:space="preserve">for oral reading trials, </w:t>
      </w:r>
      <w:r>
        <w:t>the difference mentioned in (2b)</w:t>
      </w:r>
      <w:r w:rsidR="0052225E">
        <w:t xml:space="preserve"> </w:t>
      </w:r>
      <w:r>
        <w:t>is</w:t>
      </w:r>
      <w:r w:rsidR="0052225E">
        <w:t xml:space="preserve"> an estimate of eye-voice span at the end of the sentence, assuming that people finished pronouncing the sentence</w:t>
      </w:r>
      <w:r>
        <w:t xml:space="preserve"> before they pressed the button</w:t>
      </w:r>
      <w:r w:rsidR="00EB6F8C">
        <w:rPr>
          <w:rFonts w:eastAsia="SimSun" w:hint="eastAsia"/>
          <w:lang w:eastAsia="zh-CN"/>
        </w:rPr>
        <w:t xml:space="preserve"> </w:t>
      </w:r>
      <w:r w:rsidR="00EB6F8C" w:rsidRPr="00EB6F8C">
        <w:rPr>
          <w:rFonts w:eastAsia="SimSun" w:hint="eastAsia"/>
          <w:highlight w:val="yellow"/>
          <w:lang w:eastAsia="zh-CN"/>
        </w:rPr>
        <w:t>[I guess most subjects would finish pronounce the sentence before pressing the button, however, how to convince reviewers about this if they have questions?]</w:t>
      </w:r>
      <w:r>
        <w:t xml:space="preserve"> </w:t>
      </w:r>
      <w:ins w:id="9" w:author="Chuck" w:date="2011-09-06T09:09:00Z">
        <w:r w:rsidR="007374DA">
          <w:t>Yeah, you’re right, this might be a worry. But it’s the best we can do, far as I can see, and if you get reasonable results – e.g. longer eye-voice spans with preview – you can make it very plausible.</w:t>
        </w:r>
      </w:ins>
    </w:p>
    <w:p w:rsidR="007374DA" w:rsidRDefault="007374DA" w:rsidP="00474A43">
      <w:bookmarkStart w:id="10" w:name="_GoBack"/>
      <w:bookmarkEnd w:id="10"/>
    </w:p>
    <w:p w:rsidR="0052225E" w:rsidRDefault="0052225E" w:rsidP="0052225E"/>
    <w:p w:rsidR="0052225E" w:rsidRDefault="0052225E">
      <w:r>
        <w:tab/>
      </w:r>
    </w:p>
    <w:sectPr w:rsidR="0052225E" w:rsidSect="004D67C7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D9B" w:rsidRDefault="003A6D9B" w:rsidP="00FF5953">
      <w:r>
        <w:separator/>
      </w:r>
    </w:p>
  </w:endnote>
  <w:endnote w:type="continuationSeparator" w:id="0">
    <w:p w:rsidR="003A6D9B" w:rsidRDefault="003A6D9B" w:rsidP="00FF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D9B" w:rsidRDefault="003A6D9B" w:rsidP="00FF5953">
      <w:r>
        <w:separator/>
      </w:r>
    </w:p>
  </w:footnote>
  <w:footnote w:type="continuationSeparator" w:id="0">
    <w:p w:rsidR="003A6D9B" w:rsidRDefault="003A6D9B" w:rsidP="00FF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091D"/>
    <w:multiLevelType w:val="hybridMultilevel"/>
    <w:tmpl w:val="B374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51645"/>
    <w:multiLevelType w:val="hybridMultilevel"/>
    <w:tmpl w:val="56F4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5E"/>
    <w:rsid w:val="00113D33"/>
    <w:rsid w:val="003A6D9B"/>
    <w:rsid w:val="00474A43"/>
    <w:rsid w:val="00495673"/>
    <w:rsid w:val="004D67C7"/>
    <w:rsid w:val="0052225E"/>
    <w:rsid w:val="007374DA"/>
    <w:rsid w:val="00A607D8"/>
    <w:rsid w:val="00EB6F8C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595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F59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59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595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F59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5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Everybody</dc:creator>
  <cp:lastModifiedBy>Chuck</cp:lastModifiedBy>
  <cp:revision>3</cp:revision>
  <dcterms:created xsi:type="dcterms:W3CDTF">2011-09-06T13:04:00Z</dcterms:created>
  <dcterms:modified xsi:type="dcterms:W3CDTF">2011-09-06T13:10:00Z</dcterms:modified>
</cp:coreProperties>
</file>